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both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  <w:lang w:val="fr-FR"/>
        </w:rPr>
        <w:t>Objectifs de l</w:t>
      </w:r>
      <w:r>
        <w:rPr>
          <w:rStyle w:val="Aucun"/>
          <w:b w:val="1"/>
          <w:bCs w:val="1"/>
          <w:sz w:val="28"/>
          <w:szCs w:val="28"/>
          <w:rtl w:val="0"/>
        </w:rPr>
        <w:t>’</w:t>
      </w:r>
      <w:r>
        <w:rPr>
          <w:rStyle w:val="Aucun"/>
          <w:b w:val="1"/>
          <w:bCs w:val="1"/>
          <w:sz w:val="28"/>
          <w:szCs w:val="28"/>
          <w:rtl w:val="0"/>
          <w:lang w:val="en-US"/>
        </w:rPr>
        <w:t>activit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é</w:t>
      </w:r>
    </w:p>
    <w:p>
      <w:pPr>
        <w:pStyle w:val="Corps"/>
        <w:jc w:val="both"/>
      </w:pPr>
      <w:r>
        <w:rPr>
          <w:rStyle w:val="Aucun"/>
          <w:rtl w:val="0"/>
          <w:lang w:val="fr-FR"/>
        </w:rPr>
        <w:t xml:space="preserve">Un algorithme de parcourt de labyrinthe sert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terminer automatiquement, lorsqu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on se retrouve devant un choix, quelle direction on devrait emprunter. Le but de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en-US"/>
        </w:rPr>
        <w:t>activit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est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valuer des algorithmes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solution de labyrinthe en se plongeant </w:t>
      </w:r>
      <w:del w:id="0" w:date="2019-07-16T10:09:37Z" w:author="Marie-Flavie Auclair-Fortier">
        <w:r>
          <w:rPr>
            <w:rStyle w:val="Aucun"/>
            <w:rtl w:val="0"/>
            <w:lang w:val="fr-FR"/>
          </w:rPr>
          <w:delText xml:space="preserve">directement </w:delText>
        </w:r>
      </w:del>
      <w:r>
        <w:rPr>
          <w:rStyle w:val="Aucun"/>
          <w:rtl w:val="0"/>
          <w:lang w:val="fr-FR"/>
        </w:rPr>
        <w:t>dans un environnement virtuel.</w:t>
      </w:r>
    </w:p>
    <w:p>
      <w:pPr>
        <w:pStyle w:val="Corps"/>
        <w:jc w:val="both"/>
      </w:pPr>
      <w:r>
        <w:rPr>
          <w:rStyle w:val="Aucun"/>
          <w:rtl w:val="0"/>
          <w:lang w:val="fr-FR"/>
        </w:rPr>
        <w:t>Pour comparer la performance et la difficult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application des algorithmes, vous devrez trouver la sortie en suivant les instructions de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algorithme le plus strictement possible, afin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colter correctement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leur fonctionnement avec plusieurs labyrinthes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rents. Pour y arriver, vous disposez de quelqu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 xml:space="preserve">un qui peut vous donner des indications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aide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 xml:space="preserve">une tablette pour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viter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vier des instructions de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algorithme. Lorsque vous trouvez la sortie, le temps et les mouvements seront comptabilis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pour analyser la performance de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algorithme qui vient d</w:t>
      </w:r>
      <w:r>
        <w:rPr>
          <w:rStyle w:val="Aucun"/>
          <w:rtl w:val="0"/>
          <w:lang w:val="fr-FR"/>
        </w:rPr>
        <w:t>’ê</w:t>
      </w:r>
      <w:r>
        <w:rPr>
          <w:rStyle w:val="Aucun"/>
          <w:rtl w:val="0"/>
          <w:lang w:val="fr-FR"/>
        </w:rPr>
        <w:t>tre appliqu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.</w:t>
      </w:r>
    </w:p>
    <w:p>
      <w:pPr>
        <w:pStyle w:val="Corps"/>
        <w:jc w:val="both"/>
        <w:rPr>
          <w:rStyle w:val="Aucun"/>
        </w:rPr>
      </w:pPr>
      <w:del w:id="1" w:date="2019-07-16T10:11:40Z" w:author="Marie-Flavie Auclair-Fortier">
        <w:r>
          <w:rPr>
            <w:rStyle w:val="Aucun"/>
            <w:rtl w:val="0"/>
            <w:lang w:val="fr-FR"/>
          </w:rPr>
          <w:delText xml:space="preserve">Dans tous les algorithmes </w:delText>
        </w:r>
      </w:del>
      <w:del w:id="2" w:date="2019-07-16T10:11:40Z" w:author="Marie-Flavie Auclair-Fortier">
        <w:r>
          <w:rPr>
            <w:rStyle w:val="Aucun"/>
            <w:rtl w:val="0"/>
            <w:lang w:val="fr-FR"/>
          </w:rPr>
          <w:delText>à é</w:delText>
        </w:r>
      </w:del>
      <w:del w:id="3" w:date="2019-07-16T10:11:40Z" w:author="Marie-Flavie Auclair-Fortier">
        <w:r>
          <w:rPr>
            <w:rStyle w:val="Aucun"/>
            <w:rtl w:val="0"/>
            <w:lang w:val="fr-FR"/>
          </w:rPr>
          <w:delText xml:space="preserve">valuer, pour </w:delText>
        </w:r>
      </w:del>
      <w:del w:id="4" w:date="2019-07-16T10:11:40Z" w:author="Marie-Flavie Auclair-Fortier">
        <w:r>
          <w:rPr>
            <w:rStyle w:val="Aucun"/>
            <w:rtl w:val="0"/>
            <w:lang w:val="fr-FR"/>
          </w:rPr>
          <w:delText>é</w:delText>
        </w:r>
      </w:del>
      <w:del w:id="5" w:date="2019-07-16T10:11:40Z" w:author="Marie-Flavie Auclair-Fortier">
        <w:r>
          <w:rPr>
            <w:rStyle w:val="Aucun"/>
            <w:rtl w:val="0"/>
            <w:lang w:val="fr-FR"/>
          </w:rPr>
          <w:delText xml:space="preserve">viter de reprendre un chemin </w:delText>
        </w:r>
      </w:del>
      <w:del w:id="6" w:date="2019-07-16T10:11:40Z" w:author="Marie-Flavie Auclair-Fortier">
        <w:r>
          <w:rPr>
            <w:rStyle w:val="Aucun"/>
            <w:rtl w:val="0"/>
            <w:lang w:val="fr-FR"/>
          </w:rPr>
          <w:delText>é</w:delText>
        </w:r>
      </w:del>
      <w:del w:id="7" w:date="2019-07-16T10:11:40Z" w:author="Marie-Flavie Auclair-Fortier">
        <w:r>
          <w:rPr>
            <w:rStyle w:val="Aucun"/>
            <w:rtl w:val="0"/>
          </w:rPr>
          <w:delText>limin</w:delText>
        </w:r>
      </w:del>
      <w:del w:id="8" w:date="2019-07-16T10:11:40Z" w:author="Marie-Flavie Auclair-Fortier">
        <w:r>
          <w:rPr>
            <w:rStyle w:val="Aucun"/>
            <w:rtl w:val="0"/>
            <w:lang w:val="fr-FR"/>
          </w:rPr>
          <w:delText>é</w:delText>
        </w:r>
      </w:del>
      <w:del w:id="9" w:date="2019-07-16T10:11:40Z" w:author="Marie-Flavie Auclair-Fortier">
        <w:r>
          <w:rPr>
            <w:rStyle w:val="Aucun"/>
            <w:rtl w:val="0"/>
            <w:lang w:val="fr-FR"/>
          </w:rPr>
          <w:delText xml:space="preserve">, il faudra le marquer </w:delText>
        </w:r>
      </w:del>
      <w:del w:id="10" w:date="2019-07-16T10:11:40Z" w:author="Marie-Flavie Auclair-Fortier">
        <w:r>
          <w:rPr>
            <w:rStyle w:val="Aucun"/>
            <w:rtl w:val="0"/>
            <w:lang w:val="pt-PT"/>
          </w:rPr>
          <w:delText>“é</w:delText>
        </w:r>
      </w:del>
      <w:del w:id="11" w:date="2019-07-16T10:11:40Z" w:author="Marie-Flavie Auclair-Fortier">
        <w:r>
          <w:rPr>
            <w:rStyle w:val="Aucun"/>
            <w:rtl w:val="0"/>
          </w:rPr>
          <w:delText>limin</w:delText>
        </w:r>
      </w:del>
      <w:del w:id="12" w:date="2019-07-16T10:11:40Z" w:author="Marie-Flavie Auclair-Fortier">
        <w:r>
          <w:rPr>
            <w:rStyle w:val="Aucun"/>
            <w:rtl w:val="0"/>
          </w:rPr>
          <w:delText>é”</w:delText>
        </w:r>
      </w:del>
      <w:del w:id="13" w:date="2019-07-16T10:11:40Z" w:author="Marie-Flavie Auclair-Fortier">
        <w:r>
          <w:rPr>
            <w:rStyle w:val="Aucun"/>
            <w:rtl w:val="0"/>
            <w:lang w:val="fr-FR"/>
          </w:rPr>
          <w:delText xml:space="preserve">. Pour pouvoir marquer un chemin </w:delText>
        </w:r>
      </w:del>
      <w:del w:id="14" w:date="2019-07-16T10:11:40Z" w:author="Marie-Flavie Auclair-Fortier">
        <w:r>
          <w:rPr>
            <w:rStyle w:val="Aucun"/>
            <w:rtl w:val="0"/>
            <w:lang w:val="fr-FR"/>
          </w:rPr>
          <w:delText>é</w:delText>
        </w:r>
      </w:del>
      <w:del w:id="15" w:date="2019-07-16T10:11:40Z" w:author="Marie-Flavie Auclair-Fortier">
        <w:r>
          <w:rPr>
            <w:rStyle w:val="Aucun"/>
            <w:rtl w:val="0"/>
          </w:rPr>
          <w:delText>limin</w:delText>
        </w:r>
      </w:del>
      <w:del w:id="16" w:date="2019-07-16T10:11:40Z" w:author="Marie-Flavie Auclair-Fortier">
        <w:r>
          <w:rPr>
            <w:rStyle w:val="Aucun"/>
            <w:rtl w:val="0"/>
            <w:lang w:val="fr-FR"/>
          </w:rPr>
          <w:delText xml:space="preserve">é </w:delText>
        </w:r>
      </w:del>
      <w:del w:id="17" w:date="2019-07-16T10:11:40Z" w:author="Marie-Flavie Auclair-Fortier">
        <w:r>
          <w:rPr>
            <w:rStyle w:val="Aucun"/>
            <w:rtl w:val="0"/>
            <w:lang w:val="fr-FR"/>
          </w:rPr>
          <w:delText>il faut l</w:delText>
        </w:r>
      </w:del>
      <w:del w:id="18" w:date="2019-07-16T10:11:40Z" w:author="Marie-Flavie Auclair-Fortier">
        <w:r>
          <w:rPr>
            <w:rStyle w:val="Aucun"/>
            <w:rtl w:val="0"/>
          </w:rPr>
          <w:delText>’</w:delText>
        </w:r>
      </w:del>
      <w:del w:id="19" w:date="2019-07-16T10:11:40Z" w:author="Marie-Flavie Auclair-Fortier">
        <w:r>
          <w:rPr>
            <w:rStyle w:val="Aucun"/>
            <w:rtl w:val="0"/>
            <w:lang w:val="fr-FR"/>
          </w:rPr>
          <w:delText>avoir d</w:delText>
        </w:r>
      </w:del>
      <w:del w:id="20" w:date="2019-07-16T10:11:40Z" w:author="Marie-Flavie Auclair-Fortier">
        <w:r>
          <w:rPr>
            <w:rStyle w:val="Aucun"/>
            <w:rtl w:val="0"/>
            <w:lang w:val="fr-FR"/>
          </w:rPr>
          <w:delText>é</w:delText>
        </w:r>
      </w:del>
      <w:del w:id="21" w:date="2019-07-16T10:11:40Z" w:author="Marie-Flavie Auclair-Fortier">
        <w:r>
          <w:rPr>
            <w:rStyle w:val="Aucun"/>
            <w:rtl w:val="0"/>
          </w:rPr>
          <w:delText>j</w:delText>
        </w:r>
      </w:del>
      <w:del w:id="22" w:date="2019-07-16T10:11:40Z" w:author="Marie-Flavie Auclair-Fortier">
        <w:r>
          <w:rPr>
            <w:rStyle w:val="Aucun"/>
            <w:rtl w:val="0"/>
            <w:lang w:val="fr-FR"/>
          </w:rPr>
          <w:delText xml:space="preserve">à </w:delText>
        </w:r>
      </w:del>
      <w:del w:id="23" w:date="2019-07-16T10:11:40Z" w:author="Marie-Flavie Auclair-Fortier">
        <w:r>
          <w:rPr>
            <w:rStyle w:val="Aucun"/>
            <w:rtl w:val="0"/>
            <w:lang w:val="en-US"/>
          </w:rPr>
          <w:delText>visit</w:delText>
        </w:r>
      </w:del>
      <w:del w:id="24" w:date="2019-07-16T10:11:40Z" w:author="Marie-Flavie Auclair-Fortier">
        <w:r>
          <w:rPr>
            <w:rStyle w:val="Aucun"/>
            <w:rtl w:val="0"/>
            <w:lang w:val="fr-FR"/>
          </w:rPr>
          <w:delText xml:space="preserve">é </w:delText>
        </w:r>
      </w:del>
      <w:del w:id="25" w:date="2019-07-16T10:11:40Z" w:author="Marie-Flavie Auclair-Fortier">
        <w:r>
          <w:rPr>
            <w:rStyle w:val="Aucun"/>
            <w:rtl w:val="0"/>
            <w:lang w:val="fr-FR"/>
          </w:rPr>
          <w:delText xml:space="preserve">et le savoir. Et pour le savoir, on va le marquer </w:delText>
        </w:r>
      </w:del>
      <w:del w:id="26" w:date="2019-07-16T10:11:40Z" w:author="Marie-Flavie Auclair-Fortier">
        <w:r>
          <w:rPr>
            <w:rStyle w:val="Aucun"/>
            <w:rtl w:val="0"/>
          </w:rPr>
          <w:delText>“</w:delText>
        </w:r>
      </w:del>
      <w:del w:id="27" w:date="2019-07-16T10:11:40Z" w:author="Marie-Flavie Auclair-Fortier">
        <w:r>
          <w:rPr>
            <w:rStyle w:val="Aucun"/>
            <w:rtl w:val="0"/>
            <w:lang w:val="en-US"/>
          </w:rPr>
          <w:delText>visit</w:delText>
        </w:r>
      </w:del>
      <w:del w:id="28" w:date="2019-07-16T10:11:40Z" w:author="Marie-Flavie Auclair-Fortier">
        <w:r>
          <w:rPr>
            <w:rStyle w:val="Aucun"/>
            <w:rtl w:val="0"/>
          </w:rPr>
          <w:delText>é”</w:delText>
        </w:r>
      </w:del>
      <w:del w:id="29" w:date="2019-07-16T10:11:40Z" w:author="Marie-Flavie Auclair-Fortier">
        <w:r>
          <w:rPr>
            <w:rStyle w:val="Aucun"/>
            <w:rtl w:val="0"/>
          </w:rPr>
          <w:delText>.</w:delText>
        </w:r>
      </w:del>
    </w:p>
    <w:p>
      <w:pPr>
        <w:pStyle w:val="Corps"/>
        <w:jc w:val="both"/>
        <w:rPr>
          <w:rStyle w:val="Aucun"/>
          <w:b w:val="1"/>
          <w:bCs w:val="1"/>
          <w:sz w:val="32"/>
          <w:szCs w:val="32"/>
        </w:rPr>
      </w:pPr>
      <w:r>
        <w:rPr>
          <w:rStyle w:val="Aucun"/>
          <w:b w:val="1"/>
          <w:bCs w:val="1"/>
          <w:sz w:val="32"/>
          <w:szCs w:val="32"/>
          <w:rtl w:val="0"/>
          <w:lang w:val="fr-FR"/>
        </w:rPr>
        <w:t>Les outils pour r</w:t>
      </w:r>
      <w:r>
        <w:rPr>
          <w:rStyle w:val="Aucun"/>
          <w:b w:val="1"/>
          <w:bCs w:val="1"/>
          <w:sz w:val="32"/>
          <w:szCs w:val="32"/>
          <w:rtl w:val="0"/>
          <w:lang w:val="fr-FR"/>
        </w:rPr>
        <w:t>é</w:t>
      </w:r>
      <w:r>
        <w:rPr>
          <w:rStyle w:val="Aucun"/>
          <w:b w:val="1"/>
          <w:bCs w:val="1"/>
          <w:sz w:val="32"/>
          <w:szCs w:val="32"/>
          <w:rtl w:val="0"/>
          <w:lang w:val="fr-FR"/>
        </w:rPr>
        <w:t>aliser les algorithmes</w:t>
      </w:r>
    </w:p>
    <w:p>
      <w:pPr>
        <w:pStyle w:val="Corps"/>
        <w:jc w:val="both"/>
        <w:rPr>
          <w:rStyle w:val="Aucun"/>
        </w:rPr>
      </w:pPr>
      <w:r>
        <w:rPr>
          <w:rStyle w:val="Aucun"/>
          <w:rtl w:val="0"/>
          <w:lang w:val="fr-FR"/>
        </w:rPr>
        <w:t xml:space="preserve">Quelques outils sont disponibles et vous aurez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vous en servir selon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 xml:space="preserve">algorithme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</w:rPr>
        <w:t>utiliser.</w:t>
      </w:r>
    </w:p>
    <w:p>
      <w:pPr>
        <w:pStyle w:val="Corps"/>
        <w:jc w:val="both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  <w:lang w:val="fr-FR"/>
        </w:rPr>
        <w:t>Pour le coureur</w:t>
      </w:r>
      <w:r>
        <w:rPr>
          <w:rStyle w:val="Aucun"/>
          <w:b w:val="1"/>
          <w:bCs w:val="1"/>
          <w:sz w:val="28"/>
          <w:szCs w:val="28"/>
          <w:rtl w:val="0"/>
        </w:rPr>
        <w:t>…</w:t>
      </w:r>
    </w:p>
    <w:p>
      <w:pPr>
        <w:pStyle w:val="Corps"/>
        <w:jc w:val="both"/>
        <w:rPr>
          <w:rStyle w:val="Aucun"/>
        </w:rPr>
      </w:pPr>
      <w:r>
        <w:rPr>
          <w:rStyle w:val="Aucun"/>
          <w:rtl w:val="0"/>
          <w:lang w:val="fr-FR"/>
        </w:rPr>
        <w:t>La personne qui porte le casque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alit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virtuelle (le coureur) a une manette en main qui offre plusieurs fonctionnalit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s. En plus de pouvoir tourner (glissement gauche ou droite sur le touch pad) et avancer (enfoncement du touchpad), le coureur dispose de quelques aides suppl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mentaires. </w:t>
      </w:r>
    </w:p>
    <w:p>
      <w:pPr>
        <w:pStyle w:val="Corps"/>
        <w:jc w:val="both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>Outil de marquage (couleurs)</w:t>
      </w:r>
    </w:p>
    <w:p>
      <w:pPr>
        <w:pStyle w:val="Corps"/>
        <w:jc w:val="both"/>
        <w:rPr>
          <w:rStyle w:val="Aucun"/>
        </w:rPr>
      </w:pPr>
      <w:ins w:id="30" w:date="2019-07-16T10:12:26Z" w:author="Marie-Flavie Auclair-Fortier">
        <w:r>
          <w:rPr>
            <w:rtl w:val="0"/>
            <w:lang w:val="fr-FR"/>
          </w:rPr>
          <w:t xml:space="preserve">Dans tous les algorithmes </w:t>
        </w:r>
      </w:ins>
      <w:ins w:id="31" w:date="2019-07-16T10:12:26Z" w:author="Marie-Flavie Auclair-Fortier">
        <w:r>
          <w:rPr>
            <w:rtl w:val="0"/>
            <w:lang w:val="fr-FR"/>
          </w:rPr>
          <w:t>à é</w:t>
        </w:r>
      </w:ins>
      <w:ins w:id="32" w:date="2019-07-16T10:12:26Z" w:author="Marie-Flavie Auclair-Fortier">
        <w:r>
          <w:rPr>
            <w:rtl w:val="0"/>
            <w:lang w:val="fr-FR"/>
          </w:rPr>
          <w:t xml:space="preserve">valuer, pour </w:t>
        </w:r>
      </w:ins>
      <w:ins w:id="33" w:date="2019-07-16T10:12:26Z" w:author="Marie-Flavie Auclair-Fortier">
        <w:r>
          <w:rPr>
            <w:rtl w:val="0"/>
            <w:lang w:val="fr-FR"/>
          </w:rPr>
          <w:t>é</w:t>
        </w:r>
      </w:ins>
      <w:ins w:id="34" w:date="2019-07-16T10:12:26Z" w:author="Marie-Flavie Auclair-Fortier">
        <w:r>
          <w:rPr>
            <w:rtl w:val="0"/>
            <w:lang w:val="fr-FR"/>
          </w:rPr>
          <w:t xml:space="preserve">viter de reprendre un chemin </w:t>
        </w:r>
      </w:ins>
      <w:ins w:id="35" w:date="2019-07-16T10:12:26Z" w:author="Marie-Flavie Auclair-Fortier">
        <w:r>
          <w:rPr>
            <w:rtl w:val="0"/>
            <w:lang w:val="fr-FR"/>
          </w:rPr>
          <w:t>é</w:t>
        </w:r>
      </w:ins>
      <w:ins w:id="36" w:date="2019-07-16T10:12:26Z" w:author="Marie-Flavie Auclair-Fortier">
        <w:r>
          <w:rPr>
            <w:rtl w:val="0"/>
          </w:rPr>
          <w:t>limin</w:t>
        </w:r>
      </w:ins>
      <w:ins w:id="37" w:date="2019-07-16T10:12:26Z" w:author="Marie-Flavie Auclair-Fortier">
        <w:r>
          <w:rPr>
            <w:rtl w:val="0"/>
            <w:lang w:val="fr-FR"/>
          </w:rPr>
          <w:t>é</w:t>
        </w:r>
      </w:ins>
      <w:ins w:id="38" w:date="2019-07-16T10:12:26Z" w:author="Marie-Flavie Auclair-Fortier">
        <w:r>
          <w:rPr>
            <w:rtl w:val="0"/>
            <w:lang w:val="fr-FR"/>
          </w:rPr>
          <w:t>, par exemple un cul-de-sac</w:t>
        </w:r>
      </w:ins>
      <w:ins w:id="39" w:date="2019-07-16T10:12:26Z" w:author="Marie-Flavie Auclair-Fortier">
        <w:r>
          <w:rPr>
            <w:rtl w:val="0"/>
            <w:lang w:val="fr-FR"/>
          </w:rPr>
          <w:t xml:space="preserve">, il faudra le marquer </w:t>
        </w:r>
      </w:ins>
      <w:ins w:id="40" w:date="2019-07-16T10:12:26Z" w:author="Marie-Flavie Auclair-Fortier">
        <w:r>
          <w:rPr>
            <w:rtl w:val="0"/>
            <w:lang w:val="pt-PT"/>
          </w:rPr>
          <w:t>“é</w:t>
        </w:r>
      </w:ins>
      <w:ins w:id="41" w:date="2019-07-16T10:12:26Z" w:author="Marie-Flavie Auclair-Fortier">
        <w:r>
          <w:rPr>
            <w:rtl w:val="0"/>
          </w:rPr>
          <w:t>limin</w:t>
        </w:r>
      </w:ins>
      <w:ins w:id="42" w:date="2019-07-16T10:12:26Z" w:author="Marie-Flavie Auclair-Fortier">
        <w:r>
          <w:rPr>
            <w:rtl w:val="0"/>
          </w:rPr>
          <w:t>é”</w:t>
        </w:r>
      </w:ins>
      <w:ins w:id="43" w:date="2019-07-16T10:12:26Z" w:author="Marie-Flavie Auclair-Fortier">
        <w:r>
          <w:rPr>
            <w:rtl w:val="0"/>
            <w:lang w:val="fr-FR"/>
          </w:rPr>
          <w:t xml:space="preserve">. Pour pouvoir marquer un chemin </w:t>
        </w:r>
      </w:ins>
      <w:ins w:id="44" w:date="2019-07-16T10:12:26Z" w:author="Marie-Flavie Auclair-Fortier">
        <w:r>
          <w:rPr>
            <w:rtl w:val="0"/>
            <w:lang w:val="fr-FR"/>
          </w:rPr>
          <w:t>é</w:t>
        </w:r>
      </w:ins>
      <w:ins w:id="45" w:date="2019-07-16T10:12:26Z" w:author="Marie-Flavie Auclair-Fortier">
        <w:r>
          <w:rPr>
            <w:rtl w:val="0"/>
          </w:rPr>
          <w:t>limin</w:t>
        </w:r>
      </w:ins>
      <w:ins w:id="46" w:date="2019-07-16T10:12:26Z" w:author="Marie-Flavie Auclair-Fortier">
        <w:r>
          <w:rPr>
            <w:rtl w:val="0"/>
            <w:lang w:val="fr-FR"/>
          </w:rPr>
          <w:t xml:space="preserve">é </w:t>
        </w:r>
      </w:ins>
      <w:ins w:id="47" w:date="2019-07-16T10:12:26Z" w:author="Marie-Flavie Auclair-Fortier">
        <w:r>
          <w:rPr>
            <w:rtl w:val="0"/>
            <w:lang w:val="fr-FR"/>
          </w:rPr>
          <w:t>il faut l</w:t>
        </w:r>
      </w:ins>
      <w:ins w:id="48" w:date="2019-07-16T10:12:26Z" w:author="Marie-Flavie Auclair-Fortier">
        <w:r>
          <w:rPr>
            <w:rtl w:val="0"/>
          </w:rPr>
          <w:t>’</w:t>
        </w:r>
      </w:ins>
      <w:ins w:id="49" w:date="2019-07-16T10:12:26Z" w:author="Marie-Flavie Auclair-Fortier">
        <w:r>
          <w:rPr>
            <w:rtl w:val="0"/>
            <w:lang w:val="fr-FR"/>
          </w:rPr>
          <w:t>avoir d</w:t>
        </w:r>
      </w:ins>
      <w:ins w:id="50" w:date="2019-07-16T10:12:26Z" w:author="Marie-Flavie Auclair-Fortier">
        <w:r>
          <w:rPr>
            <w:rtl w:val="0"/>
            <w:lang w:val="fr-FR"/>
          </w:rPr>
          <w:t>é</w:t>
        </w:r>
      </w:ins>
      <w:ins w:id="51" w:date="2019-07-16T10:12:26Z" w:author="Marie-Flavie Auclair-Fortier">
        <w:r>
          <w:rPr>
            <w:rtl w:val="0"/>
          </w:rPr>
          <w:t>j</w:t>
        </w:r>
      </w:ins>
      <w:ins w:id="52" w:date="2019-07-16T10:12:26Z" w:author="Marie-Flavie Auclair-Fortier">
        <w:r>
          <w:rPr>
            <w:rtl w:val="0"/>
            <w:lang w:val="fr-FR"/>
          </w:rPr>
          <w:t xml:space="preserve">à </w:t>
        </w:r>
      </w:ins>
      <w:ins w:id="53" w:date="2019-07-16T10:12:26Z" w:author="Marie-Flavie Auclair-Fortier">
        <w:r>
          <w:rPr>
            <w:rtl w:val="0"/>
            <w:lang w:val="en-US"/>
          </w:rPr>
          <w:t>visit</w:t>
        </w:r>
      </w:ins>
      <w:ins w:id="54" w:date="2019-07-16T10:12:26Z" w:author="Marie-Flavie Auclair-Fortier">
        <w:r>
          <w:rPr>
            <w:rtl w:val="0"/>
            <w:lang w:val="fr-FR"/>
          </w:rPr>
          <w:t xml:space="preserve">é </w:t>
        </w:r>
      </w:ins>
      <w:ins w:id="55" w:date="2019-07-16T10:12:26Z" w:author="Marie-Flavie Auclair-Fortier">
        <w:r>
          <w:rPr>
            <w:rtl w:val="0"/>
            <w:lang w:val="fr-FR"/>
          </w:rPr>
          <w:t xml:space="preserve">et le savoir. Et pour le savoir, on va le marquer </w:t>
        </w:r>
      </w:ins>
      <w:ins w:id="56" w:date="2019-07-16T10:12:26Z" w:author="Marie-Flavie Auclair-Fortier">
        <w:r>
          <w:rPr>
            <w:rtl w:val="0"/>
          </w:rPr>
          <w:t>“</w:t>
        </w:r>
      </w:ins>
      <w:ins w:id="57" w:date="2019-07-16T10:12:26Z" w:author="Marie-Flavie Auclair-Fortier">
        <w:r>
          <w:rPr>
            <w:rtl w:val="0"/>
            <w:lang w:val="en-US"/>
          </w:rPr>
          <w:t>visit</w:t>
        </w:r>
      </w:ins>
      <w:ins w:id="58" w:date="2019-07-16T10:12:26Z" w:author="Marie-Flavie Auclair-Fortier">
        <w:r>
          <w:rPr>
            <w:rtl w:val="0"/>
          </w:rPr>
          <w:t>é”</w:t>
        </w:r>
      </w:ins>
      <w:ins w:id="59" w:date="2019-07-16T10:12:26Z" w:author="Marie-Flavie Auclair-Fortier">
        <w:r>
          <w:rPr>
            <w:rtl w:val="0"/>
          </w:rPr>
          <w:t xml:space="preserve">. </w:t>
        </w:r>
      </w:ins>
      <w:r>
        <w:rPr>
          <w:rStyle w:val="Aucun"/>
          <w:rtl w:val="0"/>
          <w:lang w:val="fr-FR"/>
        </w:rPr>
        <w:t xml:space="preserve">Durant le parcours, le plancher doit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marqu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lorsqu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on visite une case du labyrinthe. Par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faut, le plancher est marqu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jaune, lorsqu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on entre dans une case (devant nous). Lorsqu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 xml:space="preserve">on rencontre un cul-de-sac, on doit rebrousser chemin et marquer le chemin comme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limin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. Pour ce faire, il faut explicitement changer la couleur de marquage en rouge en appuyant sur la g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chette. Lorsqu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on marque en rouge, le marquage se fait lorsqu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on quitte une case (derri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nous). Si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on doit nettoyer la couleur qui se trouve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sentement sur les cases qu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on parcoure, parce qu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sire rebrousser chemin et reprendre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une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tape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dente de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algorithme, il faut alors maintenir la g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chette enfonc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pour passer en mode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fr-FR"/>
        </w:rPr>
        <w:t>retirer la peinture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fr-FR"/>
        </w:rPr>
        <w:t>et lorsqu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on visite les cases peintur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es, la couleur s</w:t>
      </w:r>
      <w:r>
        <w:rPr>
          <w:rStyle w:val="Aucun"/>
          <w:rtl w:val="0"/>
        </w:rPr>
        <w:t>’</w:t>
      </w:r>
      <w:r>
        <w:rPr>
          <w:rStyle w:val="Aucun"/>
          <w:rtl w:val="0"/>
        </w:rPr>
        <w:t>enl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ve. Pour remettre des couleurs, on doit appuyer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nouveau sur la g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it-IT"/>
        </w:rPr>
        <w:t>chette.</w:t>
      </w:r>
    </w:p>
    <w:p>
      <w:pPr>
        <w:pStyle w:val="Corps"/>
        <w:jc w:val="both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>La boussole</w:t>
      </w:r>
    </w:p>
    <w:p>
      <w:pPr>
        <w:pStyle w:val="Corps"/>
        <w:jc w:val="both"/>
        <w:rPr>
          <w:rStyle w:val="Aucun"/>
        </w:rPr>
      </w:pPr>
      <w:r>
        <w:rPr>
          <w:rStyle w:val="Aucun"/>
          <w:rtl w:val="0"/>
          <w:lang w:val="fr-FR"/>
        </w:rPr>
        <w:t xml:space="preserve">Dans le coin en bas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droite de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cran, on peut voir une boussole, qui indique la direction dans laquelle vous allez avancer.</w:t>
      </w:r>
    </w:p>
    <w:p>
      <w:pPr>
        <w:pStyle w:val="Corps"/>
        <w:jc w:val="both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es-ES_tradnl"/>
        </w:rPr>
        <w:t>Le radar laser</w:t>
      </w:r>
    </w:p>
    <w:p>
      <w:pPr>
        <w:pStyle w:val="Corps"/>
        <w:jc w:val="both"/>
        <w:rPr>
          <w:rStyle w:val="Aucun"/>
        </w:rPr>
      </w:pPr>
      <w:r>
        <w:rPr>
          <w:rStyle w:val="Aucun"/>
          <w:rtl w:val="0"/>
          <w:lang w:val="fr-FR"/>
        </w:rPr>
        <w:t>Lorsque la manette est point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vers un mur, la distance en ligne droite avec celui-ci sera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e.</w:t>
      </w:r>
    </w:p>
    <w:p>
      <w:pPr>
        <w:pStyle w:val="Corps"/>
        <w:jc w:val="both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 xml:space="preserve">La distance </w:t>
      </w:r>
      <w:r>
        <w:rPr>
          <w:rStyle w:val="Aucun"/>
          <w:b w:val="1"/>
          <w:bCs w:val="1"/>
          <w:rtl w:val="0"/>
          <w:lang w:val="fr-FR"/>
        </w:rPr>
        <w:t xml:space="preserve">à </w:t>
      </w:r>
      <w:r>
        <w:rPr>
          <w:rStyle w:val="Aucun"/>
          <w:b w:val="1"/>
          <w:bCs w:val="1"/>
          <w:rtl w:val="0"/>
          <w:lang w:val="nl-NL"/>
        </w:rPr>
        <w:t>vol d</w:t>
      </w:r>
      <w:r>
        <w:rPr>
          <w:rStyle w:val="Aucun"/>
          <w:b w:val="1"/>
          <w:bCs w:val="1"/>
          <w:rtl w:val="0"/>
        </w:rPr>
        <w:t>’</w:t>
      </w:r>
      <w:r>
        <w:rPr>
          <w:rStyle w:val="Aucun"/>
          <w:b w:val="1"/>
          <w:bCs w:val="1"/>
          <w:rtl w:val="0"/>
          <w:lang w:val="fr-FR"/>
        </w:rPr>
        <w:t>oiseau</w:t>
      </w:r>
    </w:p>
    <w:p>
      <w:pPr>
        <w:pStyle w:val="Corps"/>
        <w:jc w:val="both"/>
        <w:rPr>
          <w:rStyle w:val="Aucun"/>
        </w:rPr>
      </w:pPr>
      <w:r>
        <w:rPr>
          <w:rStyle w:val="Aucun"/>
          <w:rtl w:val="0"/>
          <w:lang w:val="fr-FR"/>
        </w:rPr>
        <w:t>Lorsque la manette est point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vers une case du sol, la distance en ligne droite avec la sortie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partir de cette case sera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e.</w:t>
      </w:r>
    </w:p>
    <w:p>
      <w:pPr>
        <w:pStyle w:val="Corps"/>
        <w:jc w:val="both"/>
        <w:rPr>
          <w:rStyle w:val="Aucun"/>
          <w:b w:val="1"/>
          <w:bCs w:val="1"/>
          <w:sz w:val="24"/>
          <w:szCs w:val="24"/>
        </w:rPr>
      </w:pPr>
      <w:r>
        <w:rPr>
          <w:rStyle w:val="Aucun"/>
          <w:b w:val="1"/>
          <w:bCs w:val="1"/>
          <w:sz w:val="24"/>
          <w:szCs w:val="24"/>
          <w:rtl w:val="0"/>
          <w:lang w:val="fr-FR"/>
        </w:rPr>
        <w:t>Pour les aidants</w:t>
      </w:r>
      <w:r>
        <w:rPr>
          <w:rStyle w:val="Aucun"/>
          <w:b w:val="1"/>
          <w:bCs w:val="1"/>
          <w:sz w:val="24"/>
          <w:szCs w:val="24"/>
          <w:rtl w:val="0"/>
        </w:rPr>
        <w:t>…</w:t>
      </w:r>
    </w:p>
    <w:p>
      <w:pPr>
        <w:pStyle w:val="Corps"/>
        <w:jc w:val="both"/>
        <w:rPr>
          <w:rStyle w:val="Aucun"/>
        </w:rPr>
      </w:pPr>
      <w:r>
        <w:rPr>
          <w:rStyle w:val="Aucun"/>
          <w:rtl w:val="0"/>
          <w:lang w:val="fr-FR"/>
        </w:rPr>
        <w:t xml:space="preserve">La ou les personnes qui aident le coureur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aliser son parcours disposent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une tablette sur laquelle appara</w:t>
      </w:r>
      <w:r>
        <w:rPr>
          <w:rStyle w:val="Aucun"/>
          <w:rtl w:val="0"/>
        </w:rPr>
        <w:t>î</w:t>
      </w:r>
      <w:r>
        <w:rPr>
          <w:rStyle w:val="Aucun"/>
          <w:rtl w:val="0"/>
          <w:lang w:val="fr-FR"/>
        </w:rPr>
        <w:t>t ce que le coureur voit dans son casque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alit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virtuelle (dans la direction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avanc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e). Ces personnes doivent surveiller le coureur pour que celui-ci respecte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algorithme et lui donner des indications s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 xml:space="preserve">il se trompe. </w:t>
      </w:r>
    </w:p>
    <w:p>
      <w:pPr>
        <w:pStyle w:val="Corps"/>
        <w:jc w:val="both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>Barre de respect de l</w:t>
      </w:r>
      <w:r>
        <w:rPr>
          <w:rStyle w:val="Aucun"/>
          <w:b w:val="1"/>
          <w:bCs w:val="1"/>
          <w:rtl w:val="0"/>
        </w:rPr>
        <w:t>’</w:t>
      </w:r>
      <w:r>
        <w:rPr>
          <w:rStyle w:val="Aucun"/>
          <w:b w:val="1"/>
          <w:bCs w:val="1"/>
          <w:rtl w:val="0"/>
          <w:lang w:val="fr-FR"/>
        </w:rPr>
        <w:t>algorithme</w:t>
      </w:r>
    </w:p>
    <w:p>
      <w:pPr>
        <w:pStyle w:val="Corps"/>
        <w:jc w:val="both"/>
        <w:rPr>
          <w:rStyle w:val="Aucun"/>
        </w:rPr>
      </w:pPr>
      <w:r>
        <w:rPr>
          <w:rStyle w:val="Aucun"/>
          <w:rtl w:val="0"/>
          <w:lang w:val="fr-FR"/>
        </w:rPr>
        <w:t>En haut de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 xml:space="preserve">cran se trouve une barre,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priori verte, qui indique si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algorithme est respect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. Cette barre commencera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se remplir de rouge si le coureur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vie des instructions de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 xml:space="preserve">algorithme. Lorsque les aidants voient ce changement, ils doivent aider le coureur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se remettre sur le droit chemin.</w:t>
      </w:r>
    </w:p>
    <w:p>
      <w:pPr>
        <w:pStyle w:val="Corps"/>
        <w:jc w:val="both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>Indicateurs de trajectoire</w:t>
      </w:r>
    </w:p>
    <w:p>
      <w:pPr>
        <w:pStyle w:val="Corps"/>
        <w:jc w:val="both"/>
        <w:rPr>
          <w:rStyle w:val="Aucun"/>
        </w:rPr>
      </w:pPr>
      <w:r>
        <w:rPr>
          <w:rStyle w:val="Aucun"/>
          <w:rtl w:val="0"/>
          <w:lang w:val="fr-FR"/>
        </w:rPr>
        <w:t>En bas de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cran de la tablette se trouvent quatre boutons. Deux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 xml:space="preserve">entre eux servent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indiquer des virages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gauche ou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droite respectivement. Les aidants devraient les utiliser s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ils jugent que le coureur 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site entre les directions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prendre. De plus, un bouton indiquant de rebrousser chemin se trouve au centre. Il devrait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it-IT"/>
        </w:rPr>
        <w:t>tre utilis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pour indiquer au coureur qu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il a commenc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"/>
          <w:rtl w:val="0"/>
        </w:rPr>
        <w:t>s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carter du chemin, et qu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il doit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faire le marquage du chemin et retourner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derni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re intersection. Finalement, un bouton stop est disponible, qui peut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it-IT"/>
        </w:rPr>
        <w:t>tre utilis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pour indiquer au coureur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attendre une indication, si les aidants ont besoin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fl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chir en vue de donner des indications suppl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mentaires.</w:t>
      </w:r>
    </w:p>
    <w:p>
      <w:pPr>
        <w:pStyle w:val="Corps"/>
        <w:jc w:val="both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  <w:lang w:val="fr-FR"/>
        </w:rPr>
        <w:t>Finalement , les algorithmes</w:t>
      </w:r>
      <w:r>
        <w:rPr>
          <w:rStyle w:val="Aucun"/>
          <w:b w:val="1"/>
          <w:bCs w:val="1"/>
          <w:sz w:val="28"/>
          <w:szCs w:val="28"/>
          <w:rtl w:val="0"/>
        </w:rPr>
        <w:t> </w:t>
      </w:r>
      <w:r>
        <w:rPr>
          <w:rStyle w:val="Aucun"/>
          <w:b w:val="1"/>
          <w:bCs w:val="1"/>
          <w:sz w:val="28"/>
          <w:szCs w:val="28"/>
          <w:rtl w:val="0"/>
        </w:rPr>
        <w:t>:</w:t>
      </w:r>
    </w:p>
    <w:p>
      <w:pPr>
        <w:pStyle w:val="Corps"/>
        <w:jc w:val="both"/>
      </w:pPr>
      <w:r>
        <w:rPr>
          <w:rStyle w:val="Aucun"/>
          <w:b w:val="1"/>
          <w:bCs w:val="1"/>
          <w:rtl w:val="0"/>
          <w:lang w:val="fr-FR"/>
        </w:rPr>
        <w:t>1-Main droite (tutoriel).</w:t>
      </w:r>
    </w:p>
    <w:p>
      <w:pPr>
        <w:pStyle w:val="Corps"/>
        <w:jc w:val="both"/>
        <w:rPr>
          <w:rStyle w:val="Aucun"/>
        </w:rPr>
      </w:pP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une intersection, c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 xml:space="preserve">est toujours le virage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droite qui est choisi en premier. C'est comme si on garde la main droite sur le mur de droite tout le long du parcours (d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montrer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l'aide d'un mur).</w:t>
      </w:r>
    </w:p>
    <w:p>
      <w:pPr>
        <w:pStyle w:val="Corps"/>
        <w:jc w:val="both"/>
        <w:rPr>
          <w:rStyle w:val="Aucun"/>
        </w:rPr>
      </w:pPr>
      <w:r>
        <w:rPr>
          <w:rStyle w:val="Aucun"/>
          <w:rtl w:val="0"/>
          <w:lang w:val="fr-FR"/>
        </w:rPr>
        <w:t xml:space="preserve">Outils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utiliser : aucun</w:t>
      </w:r>
    </w:p>
    <w:p>
      <w:pPr>
        <w:pStyle w:val="Corps"/>
        <w:jc w:val="both"/>
      </w:pPr>
      <w:r>
        <w:rPr>
          <w:rStyle w:val="Aucun"/>
          <w:rtl w:val="0"/>
          <w:lang w:val="fr-FR"/>
        </w:rPr>
        <w:t>On essaie tout de suite, 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rifier les outils, partir le tuto.</w:t>
      </w:r>
    </w:p>
    <w:p>
      <w:pPr>
        <w:pStyle w:val="Corps"/>
        <w:jc w:val="both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>2-Plus long chemin en ligne droite.</w:t>
      </w:r>
    </w:p>
    <w:p>
      <w:pPr>
        <w:pStyle w:val="Corps"/>
        <w:tabs>
          <w:tab w:val="left" w:pos="1185"/>
        </w:tabs>
        <w:jc w:val="both"/>
      </w:pPr>
      <w:r>
        <w:rPr>
          <w:rStyle w:val="Aucun"/>
          <w:rtl w:val="0"/>
          <w:lang w:val="fr-FR"/>
        </w:rPr>
        <w:t>Il s'agit d'avancer sans interruption en ligne droite le plus souvent possible.</w:t>
      </w:r>
    </w:p>
    <w:p>
      <w:pPr>
        <w:pStyle w:val="Corps"/>
        <w:tabs>
          <w:tab w:val="left" w:pos="1185"/>
        </w:tabs>
        <w:jc w:val="both"/>
      </w:pPr>
      <w:r>
        <w:rPr>
          <w:rStyle w:val="Aucun"/>
          <w:rtl w:val="0"/>
          <w:lang w:val="fr-FR"/>
        </w:rPr>
        <w:t>Pour ce faire, lorsqu'on arr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 et que c'est une intersection, on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termine quelle direction comporte le plus long chemin en ligne droite, qu'on choisit par la suite. On ne s</w:t>
      </w:r>
      <w:r>
        <w:rPr>
          <w:rStyle w:val="Aucun"/>
          <w:rtl w:val="0"/>
        </w:rPr>
        <w:t>’</w:t>
      </w:r>
      <w:r>
        <w:rPr>
          <w:rStyle w:val="Aucun"/>
          <w:rtl w:val="0"/>
        </w:rPr>
        <w:t>arr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 pas pour changer de direction tant qu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on ne rencontre pas un mur.</w:t>
      </w:r>
    </w:p>
    <w:p>
      <w:pPr>
        <w:pStyle w:val="Corps"/>
        <w:tabs>
          <w:tab w:val="left" w:pos="1185"/>
        </w:tabs>
        <w:jc w:val="both"/>
        <w:rPr>
          <w:rStyle w:val="Aucun"/>
        </w:rPr>
      </w:pPr>
      <w:r>
        <w:rPr>
          <w:rStyle w:val="Aucun"/>
          <w:rtl w:val="0"/>
        </w:rPr>
        <w:t>(D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montrer en pointant successivement vers les murs du local, puis en choisissant la direction qui semble comporter la plus longue distance.) </w:t>
      </w:r>
    </w:p>
    <w:p>
      <w:pPr>
        <w:pStyle w:val="Corps"/>
        <w:tabs>
          <w:tab w:val="left" w:pos="1185"/>
        </w:tabs>
        <w:jc w:val="both"/>
        <w:rPr>
          <w:rStyle w:val="Aucun"/>
          <w:b w:val="1"/>
          <w:bCs w:val="1"/>
        </w:rPr>
      </w:pPr>
      <w:r>
        <w:rPr>
          <w:rStyle w:val="Aucun"/>
          <w:rtl w:val="0"/>
          <w:lang w:val="fr-FR"/>
        </w:rPr>
        <w:t xml:space="preserve">Outils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utiliser : </w:t>
      </w:r>
      <w:r>
        <w:rPr>
          <w:rStyle w:val="Aucun"/>
          <w:rtl w:val="0"/>
          <w:lang w:val="es-ES_tradnl"/>
        </w:rPr>
        <w:t>Le radar laser</w:t>
      </w:r>
    </w:p>
    <w:p>
      <w:pPr>
        <w:pStyle w:val="Corps"/>
        <w:jc w:val="both"/>
      </w:pPr>
      <w:r>
        <w:rPr>
          <w:rStyle w:val="Aucun"/>
          <w:rtl w:val="0"/>
        </w:rPr>
        <w:t xml:space="preserve">3- </w:t>
      </w:r>
      <w:r>
        <w:rPr>
          <w:rStyle w:val="Aucun"/>
          <w:b w:val="1"/>
          <w:bCs w:val="1"/>
          <w:rtl w:val="0"/>
          <w:lang w:val="fr-FR"/>
        </w:rPr>
        <w:t xml:space="preserve">Plus courte distance </w:t>
      </w:r>
      <w:r>
        <w:rPr>
          <w:rStyle w:val="Aucun"/>
          <w:b w:val="1"/>
          <w:bCs w:val="1"/>
          <w:rtl w:val="0"/>
          <w:lang w:val="fr-FR"/>
        </w:rPr>
        <w:t xml:space="preserve">à </w:t>
      </w:r>
      <w:r>
        <w:rPr>
          <w:rStyle w:val="Aucun"/>
          <w:b w:val="1"/>
          <w:bCs w:val="1"/>
          <w:rtl w:val="0"/>
          <w:lang w:val="fr-FR"/>
        </w:rPr>
        <w:t>vol d'oiseau.</w:t>
      </w:r>
    </w:p>
    <w:p>
      <w:pPr>
        <w:pStyle w:val="Corps"/>
        <w:jc w:val="both"/>
        <w:rPr>
          <w:rStyle w:val="Aucun"/>
        </w:rPr>
      </w:pP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une intersection, il faut choisir la direction qui offre la plus petite distance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vol d'oiseau avec la sortie. Lorsqu'on arrive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une intersection, on observe les cases adjacentes pour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terminer quelle direction choisir. Si plusieurs cases ont la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distance, on priorise les directions en ordre nord-est-sud-ouest.</w:t>
      </w:r>
    </w:p>
    <w:p>
      <w:pPr>
        <w:pStyle w:val="Corps"/>
        <w:jc w:val="both"/>
        <w:rPr>
          <w:rStyle w:val="Aucun"/>
        </w:rPr>
      </w:pPr>
      <w:r>
        <w:rPr>
          <w:rStyle w:val="Aucun"/>
          <w:rtl w:val="0"/>
        </w:rPr>
        <w:t>(D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montrer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l'aide de la porte du local et d'un pupitre qui bloque le chemin pour la situation o</w:t>
      </w:r>
      <w:r>
        <w:rPr>
          <w:rStyle w:val="Aucun"/>
          <w:rtl w:val="0"/>
          <w:lang w:val="it-IT"/>
        </w:rPr>
        <w:t xml:space="preserve">ù </w:t>
      </w:r>
      <w:r>
        <w:rPr>
          <w:rStyle w:val="Aucun"/>
          <w:rtl w:val="0"/>
          <w:lang w:val="fr-FR"/>
        </w:rPr>
        <w:t xml:space="preserve">on aurait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choisir parmi des directions qui ont la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distance.)</w:t>
      </w:r>
    </w:p>
    <w:p>
      <w:pPr>
        <w:pStyle w:val="Corps"/>
        <w:jc w:val="both"/>
      </w:pPr>
      <w:r>
        <w:rPr>
          <w:rStyle w:val="Aucun"/>
          <w:rtl w:val="0"/>
          <w:lang w:val="fr-FR"/>
        </w:rPr>
        <w:t xml:space="preserve">Outils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utiliser : </w:t>
      </w:r>
      <w:r>
        <w:rPr>
          <w:rStyle w:val="Aucun"/>
          <w:rtl w:val="0"/>
          <w:lang w:val="fr-FR"/>
        </w:rPr>
        <w:t xml:space="preserve">distance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nl-NL"/>
        </w:rPr>
        <w:t>vol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 xml:space="preserve">oiseau </w:t>
      </w:r>
      <w:r>
        <w:rPr>
          <w:rStyle w:val="Aucun"/>
          <w:rtl w:val="0"/>
          <w:lang w:val="fr-FR"/>
        </w:rPr>
        <w:t>et boussole</w:t>
      </w:r>
    </w:p>
    <w:p>
      <w:pPr>
        <w:pStyle w:val="Corps"/>
        <w:jc w:val="both"/>
        <w:rPr>
          <w:rStyle w:val="Aucun"/>
          <w:b w:val="1"/>
          <w:bCs w:val="1"/>
        </w:rPr>
      </w:pPr>
      <w:r>
        <w:rPr>
          <w:rStyle w:val="Aucun"/>
          <w:rtl w:val="0"/>
        </w:rPr>
        <w:t xml:space="preserve">4- </w:t>
      </w:r>
      <w:r>
        <w:rPr>
          <w:rStyle w:val="Aucun"/>
          <w:b w:val="1"/>
          <w:bCs w:val="1"/>
          <w:rtl w:val="0"/>
          <w:lang w:val="fr-FR"/>
        </w:rPr>
        <w:t>Standard (recherche en profondeur).</w:t>
      </w:r>
    </w:p>
    <w:p>
      <w:pPr>
        <w:pStyle w:val="Corps"/>
        <w:jc w:val="both"/>
        <w:rPr>
          <w:rStyle w:val="Aucun"/>
        </w:rPr>
      </w:pPr>
      <w:r>
        <w:rPr>
          <w:rStyle w:val="Aucun"/>
          <w:rtl w:val="0"/>
          <w:lang w:val="fr-FR"/>
        </w:rPr>
        <w:t>Il s'agit de parcourir les chemins possibles dans un ordre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termin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(nord-est-sud-ouest) jusqu'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ce qu'on rencontre un cul-de-sac. On rebrousse alors chemin et on emprunte alors la premi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direction non-visit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dans la liste, toujours dans 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ordre nord-est-sud-ouest, comme les aiguilles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une montre.</w:t>
      </w:r>
    </w:p>
    <w:p>
      <w:pPr>
        <w:pStyle w:val="Corps"/>
        <w:jc w:val="both"/>
        <w:rPr>
          <w:rStyle w:val="Aucun"/>
        </w:rPr>
      </w:pPr>
      <w:r>
        <w:rPr>
          <w:rStyle w:val="Aucun"/>
          <w:rtl w:val="0"/>
          <w:lang w:val="fr-FR"/>
        </w:rPr>
        <w:t xml:space="preserve">Outils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utiliser : boussole</w:t>
      </w:r>
    </w:p>
    <w:p>
      <w:pPr>
        <w:pStyle w:val="Corps"/>
        <w:jc w:val="both"/>
        <w:rPr>
          <w:rStyle w:val="Aucun"/>
          <w:b w:val="1"/>
          <w:bCs w:val="1"/>
          <w:sz w:val="28"/>
          <w:szCs w:val="28"/>
        </w:rPr>
      </w:pPr>
      <w:r>
        <w:rPr>
          <w:rStyle w:val="Aucun"/>
          <w:b w:val="1"/>
          <w:bCs w:val="1"/>
          <w:sz w:val="28"/>
          <w:szCs w:val="28"/>
          <w:rtl w:val="0"/>
          <w:lang w:val="fr-FR"/>
        </w:rPr>
        <w:t>Gare aux cycles!</w:t>
      </w:r>
    </w:p>
    <w:p>
      <w:pPr>
        <w:pStyle w:val="Corps"/>
        <w:jc w:val="both"/>
      </w:pP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noter, lorsque vous parcourez un chemin qui boucle, vous aller revenir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une intersection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j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en-US"/>
        </w:rPr>
        <w:t>visit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(marqu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jaune). La seule mani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it-IT"/>
        </w:rPr>
        <w:t>re appropri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de traiter cette situation, qui garantit qu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on ne va pas se perdre, est de rebrousser chemin jusqu</w:t>
      </w:r>
      <w:r>
        <w:rPr>
          <w:rStyle w:val="Aucun"/>
          <w:rtl w:val="0"/>
          <w:lang w:val="fr-FR"/>
        </w:rPr>
        <w:t xml:space="preserve">’à </w:t>
      </w:r>
      <w:r>
        <w:rPr>
          <w:rStyle w:val="Aucun"/>
          <w:rtl w:val="0"/>
        </w:rPr>
        <w:t>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intersection en marquant toute la boucle en rouge, au lieu d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 xml:space="preserve">avancer directement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0"/>
        </w:rPr>
        <w:t>’</w:t>
      </w:r>
      <w:r>
        <w:rPr>
          <w:rStyle w:val="Aucun"/>
          <w:rtl w:val="0"/>
          <w:lang w:val="fr-FR"/>
        </w:rPr>
        <w:t>intersection, en laissant la boucle comme visit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e, mais pas sans issue, ce qui pourrait causer plusieurs visites inutiles dans la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boucle!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